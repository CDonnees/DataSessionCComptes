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AE7" w:rsidRDefault="00C65AE7">
      <w:pPr>
        <w:pStyle w:val="ET"/>
      </w:pPr>
      <w:r>
        <w:t>COUR DES COMPTES</w:t>
      </w:r>
    </w:p>
    <w:p w:rsidR="00C65AE7" w:rsidRDefault="00C65AE7">
      <w:pPr>
        <w:pStyle w:val="ET"/>
      </w:pPr>
      <w:r>
        <w:tab/>
        <w:t xml:space="preserve">    ------ </w:t>
      </w:r>
    </w:p>
    <w:p w:rsidR="00C65AE7" w:rsidRDefault="00C65AE7">
      <w:pPr>
        <w:pStyle w:val="ET"/>
      </w:pPr>
      <w:r>
        <w:t>premiere CHAMBRE</w:t>
      </w:r>
    </w:p>
    <w:p w:rsidR="00C65AE7" w:rsidRDefault="00C65AE7" w:rsidP="005366A9">
      <w:pPr>
        <w:pStyle w:val="ET"/>
      </w:pPr>
      <w:r>
        <w:tab/>
        <w:t xml:space="preserve">    ------ </w:t>
      </w:r>
    </w:p>
    <w:p w:rsidR="00C65AE7" w:rsidRDefault="00C65AE7">
      <w:pPr>
        <w:pStyle w:val="ET"/>
      </w:pPr>
      <w:r>
        <w:t>premiere section</w:t>
      </w:r>
    </w:p>
    <w:p w:rsidR="00C65AE7" w:rsidRDefault="00C65AE7" w:rsidP="0096418E">
      <w:pPr>
        <w:pStyle w:val="ET"/>
        <w:spacing w:after="120"/>
      </w:pPr>
      <w:r>
        <w:tab/>
        <w:t xml:space="preserve">    ------ </w:t>
      </w:r>
    </w:p>
    <w:p w:rsidR="00C65AE7" w:rsidRPr="00947C81" w:rsidRDefault="00C65AE7" w:rsidP="002D6406">
      <w:pPr>
        <w:pStyle w:val="Header"/>
        <w:ind w:left="567"/>
        <w:rPr>
          <w:b/>
          <w:bCs/>
          <w:i/>
          <w:iCs/>
        </w:rPr>
      </w:pPr>
      <w:r w:rsidRPr="00947C81">
        <w:rPr>
          <w:b/>
          <w:bCs/>
          <w:i/>
          <w:iCs/>
        </w:rPr>
        <w:t xml:space="preserve">Arrêt n° </w:t>
      </w:r>
      <w:r>
        <w:rPr>
          <w:b/>
          <w:bCs/>
          <w:i/>
          <w:iCs/>
        </w:rPr>
        <w:t>60392</w:t>
      </w:r>
      <w:r>
        <w:fldChar w:fldCharType="begin"/>
      </w:r>
      <w:r>
        <w:fldChar w:fldCharType="end"/>
      </w:r>
    </w:p>
    <w:p w:rsidR="00C65AE7" w:rsidRDefault="00C65AE7" w:rsidP="0096418E">
      <w:pPr>
        <w:pStyle w:val="OR"/>
      </w:pPr>
      <w:r>
        <w:t>TRESORIER-PAYEUR GENERAL</w:t>
      </w:r>
    </w:p>
    <w:p w:rsidR="00C65AE7" w:rsidRDefault="00C65AE7" w:rsidP="0096418E">
      <w:pPr>
        <w:pStyle w:val="OR"/>
      </w:pPr>
      <w:r>
        <w:t>D’ILLE-ET-VILAINE</w:t>
      </w:r>
    </w:p>
    <w:p w:rsidR="00C65AE7" w:rsidRDefault="00C65AE7" w:rsidP="005366A9">
      <w:pPr>
        <w:pStyle w:val="OR"/>
      </w:pPr>
    </w:p>
    <w:p w:rsidR="00C65AE7" w:rsidRDefault="00C65AE7" w:rsidP="005366A9">
      <w:pPr>
        <w:pStyle w:val="OR"/>
      </w:pPr>
      <w:r>
        <w:t>Exercice 2005</w:t>
      </w:r>
    </w:p>
    <w:p w:rsidR="00C65AE7" w:rsidRDefault="00C65AE7" w:rsidP="005366A9">
      <w:pPr>
        <w:pStyle w:val="OR"/>
      </w:pPr>
    </w:p>
    <w:p w:rsidR="00C65AE7" w:rsidRDefault="00C65AE7" w:rsidP="005366A9">
      <w:pPr>
        <w:pStyle w:val="OR"/>
      </w:pPr>
      <w:r>
        <w:t>Rapport n° 2010-923-0</w:t>
      </w:r>
    </w:p>
    <w:p w:rsidR="00C65AE7" w:rsidRDefault="00C65AE7" w:rsidP="005366A9">
      <w:pPr>
        <w:pStyle w:val="OR"/>
      </w:pPr>
    </w:p>
    <w:p w:rsidR="00C65AE7" w:rsidRDefault="00C65AE7" w:rsidP="005366A9">
      <w:pPr>
        <w:pStyle w:val="OR"/>
      </w:pPr>
      <w:r>
        <w:t>Audience publique du 26 janvier 2011</w:t>
      </w:r>
    </w:p>
    <w:p w:rsidR="00C65AE7" w:rsidRDefault="00C65AE7" w:rsidP="005366A9">
      <w:pPr>
        <w:pStyle w:val="OR"/>
      </w:pPr>
    </w:p>
    <w:p w:rsidR="00C65AE7" w:rsidRDefault="00C65AE7" w:rsidP="002D3693">
      <w:pPr>
        <w:pStyle w:val="OR"/>
        <w:spacing w:after="1200"/>
      </w:pPr>
      <w:r>
        <w:t>Lecture publique du 30 mars 2011</w:t>
      </w:r>
    </w:p>
    <w:p w:rsidR="00C65AE7" w:rsidRDefault="00C65AE7" w:rsidP="00B2281D">
      <w:pPr>
        <w:pStyle w:val="PS"/>
        <w:ind w:left="1134"/>
      </w:pPr>
      <w:r>
        <w:t>LA COUR DES COMPTES a rendu l’arrêt suivant :</w:t>
      </w:r>
    </w:p>
    <w:p w:rsidR="00C65AE7" w:rsidRDefault="00C65AE7" w:rsidP="00B2281D">
      <w:pPr>
        <w:pStyle w:val="PS"/>
        <w:ind w:left="1134"/>
      </w:pPr>
      <w:r>
        <w:t>LA COUR,</w:t>
      </w:r>
    </w:p>
    <w:p w:rsidR="00C65AE7" w:rsidRDefault="00C65AE7" w:rsidP="00B2281D">
      <w:pPr>
        <w:pStyle w:val="PS"/>
        <w:ind w:left="1134"/>
      </w:pPr>
      <w:r>
        <w:t>Vu le code des juridictions financières ;</w:t>
      </w:r>
    </w:p>
    <w:p w:rsidR="00C65AE7" w:rsidRDefault="00C65AE7" w:rsidP="00B2281D">
      <w:pPr>
        <w:pStyle w:val="PS"/>
        <w:ind w:left="1134"/>
      </w:pPr>
      <w:r>
        <w:t>Vu l'article 60 modifié de la loi de finances n° 63-156 du 23 février 1963 ;</w:t>
      </w:r>
    </w:p>
    <w:p w:rsidR="00C65AE7" w:rsidRDefault="00C65AE7" w:rsidP="00B2281D">
      <w:pPr>
        <w:pStyle w:val="PS"/>
        <w:ind w:left="1134"/>
      </w:pPr>
      <w:r>
        <w:t>Vu les lois et règlements applicables à la comptabilité des comptables du Trésor, notamment l'ordonnance n° 59-2 du 2 janvier 1959 portant loi organique relative aux lois de finances, le décret n° 62-1587 du 29 décembre 1962 portant règlement général sur la comptabilité publique, et l'instruction codificatrice n° 87</w:t>
      </w:r>
      <w:r>
        <w:noBreakHyphen/>
        <w:t>128 PR du 29 octobre 1987 sur la comptabilité de l'État ;</w:t>
      </w:r>
    </w:p>
    <w:p w:rsidR="00C65AE7" w:rsidRDefault="00C65AE7" w:rsidP="00B2281D">
      <w:pPr>
        <w:pStyle w:val="PS"/>
        <w:ind w:left="1134"/>
      </w:pPr>
      <w:r>
        <w:t>Vu le code général des impôts et le livre de procédures fiscales ;</w:t>
      </w:r>
    </w:p>
    <w:p w:rsidR="00C65AE7" w:rsidRDefault="00C65AE7" w:rsidP="00B2281D">
      <w:pPr>
        <w:pStyle w:val="PS"/>
        <w:ind w:left="1134"/>
      </w:pPr>
      <w:r>
        <w:t>Vu les lois de finances de l’exercice 2005 ;</w:t>
      </w:r>
    </w:p>
    <w:p w:rsidR="00C65AE7" w:rsidRDefault="00C65AE7" w:rsidP="00B2281D">
      <w:pPr>
        <w:pStyle w:val="PS"/>
        <w:spacing w:after="600"/>
        <w:ind w:left="1134"/>
      </w:pPr>
      <w:r>
        <w:t>Vu l’article 34-2° alinéa de la loi n° 2008-1091 du 28 octobre 2008 relative à la Cour des comptes et aux chambres régionales des comptes ;</w:t>
      </w:r>
    </w:p>
    <w:p w:rsidR="00C65AE7" w:rsidRPr="009D77E2" w:rsidRDefault="00C65AE7" w:rsidP="00C4601F">
      <w:pPr>
        <w:pStyle w:val="P0"/>
        <w:ind w:left="284"/>
        <w:rPr>
          <w:sz w:val="16"/>
          <w:szCs w:val="16"/>
        </w:rPr>
      </w:pPr>
      <w:r>
        <w:fldChar w:fldCharType="begin"/>
      </w:r>
      <w:r>
        <w:fldChar w:fldCharType="end"/>
      </w:r>
    </w:p>
    <w:p w:rsidR="00C65AE7" w:rsidRDefault="00C65AE7" w:rsidP="00C4601F">
      <w:pPr>
        <w:pStyle w:val="P0"/>
        <w:sectPr w:rsidR="00C65AE7">
          <w:pgSz w:w="11907" w:h="16840"/>
          <w:pgMar w:top="1134" w:right="1134" w:bottom="1134" w:left="567" w:header="720" w:footer="720" w:gutter="0"/>
          <w:cols w:space="720"/>
        </w:sectPr>
      </w:pP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>Vu l’arrêté du Premier président du 2 janvier 2007 modifié portant répartition des attributions entre les chambres de la Cour des comptes 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>Vu l’arrêté n° 10-030 du Doyen des présidents de chambre, Premier président par intérim, du 8 janvier 2010, portant répartition des attributions entre les chambres de la Cour des comptes 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>Vu l'arrêté modifié n° 06-346 du Premier président de la Cour des comptes du 10 octobre 2006 portant création et fixant la composition des sections au sein de la Première chambre ;</w:t>
      </w:r>
    </w:p>
    <w:p w:rsidR="00C65AE7" w:rsidRPr="001D6F6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 xml:space="preserve">Vu l’arrêt n° 52969 portant </w:t>
      </w:r>
      <w:r w:rsidRPr="001D6F67">
        <w:t xml:space="preserve">dispositions provisoires </w:t>
      </w:r>
      <w:r>
        <w:t xml:space="preserve">du </w:t>
      </w:r>
      <w:r w:rsidRPr="00EB6FB4">
        <w:t>24 juin 2008,</w:t>
      </w:r>
      <w:r>
        <w:t xml:space="preserve"> </w:t>
      </w:r>
      <w:r w:rsidRPr="001D6F67">
        <w:t xml:space="preserve">par lequel </w:t>
      </w:r>
      <w:r>
        <w:t xml:space="preserve">la Cour a statué sur les comptes rendus pour l’exercice 2005 par M.  X, ensemble l’accusé réception de cette lettre </w:t>
      </w:r>
      <w:r w:rsidRPr="00A23CC4">
        <w:t>daté du 11 décembre 2008</w:t>
      </w:r>
      <w:r>
        <w:t> 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 xml:space="preserve">Vu les justifications produites en exécution dudit arrêt par le trésorier-payeur </w:t>
      </w:r>
      <w:r w:rsidRPr="009B3E08">
        <w:t xml:space="preserve">général </w:t>
      </w:r>
      <w:r>
        <w:t>par lettre du 5 février 2009 et le courrier en date du 20 janvier 2011 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>Sur le rapport de Mme Moati, conseillère maître, communiqué au Procureur général près la Cour des comptes 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 xml:space="preserve">Vu les conclusions </w:t>
      </w:r>
      <w:r w:rsidRPr="00B839D1">
        <w:t>n°</w:t>
      </w:r>
      <w:r>
        <w:t> 29 du Procureur général de la République en date du 11 janvier 2011 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 xml:space="preserve">Vu la lettre du </w:t>
      </w:r>
      <w:r w:rsidRPr="00A23CC4">
        <w:t>7 janvier 2011</w:t>
      </w:r>
      <w:r>
        <w:t xml:space="preserve"> informant M.  X de la date de l’audience publique du 26 janvier 2011, ensemble l’accusé de réception de cette lettre ;</w:t>
      </w:r>
    </w:p>
    <w:p w:rsidR="00C65AE7" w:rsidRDefault="00C65AE7" w:rsidP="00B2281D">
      <w:pPr>
        <w:pStyle w:val="ps0"/>
        <w:numPr>
          <w:ins w:id="0" w:author="Unknown" w:date="2011-01-04T10:50:00Z"/>
        </w:numPr>
        <w:spacing w:before="0" w:beforeAutospacing="0" w:after="480" w:afterAutospacing="0"/>
        <w:ind w:left="1077" w:right="306" w:firstLine="1260"/>
        <w:jc w:val="both"/>
      </w:pPr>
      <w:r>
        <w:t>Entendus Mme Moati, en son rapport, et M. Perrin, avocat général, en ses conclusions orales 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>Entendu en audience publique M.  X 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1260"/>
        <w:jc w:val="both"/>
      </w:pPr>
      <w:r>
        <w:t>Ayant délibéré hors la présence du ministère public et de la rapporteure et, après avoir entendu M. X.</w:t>
      </w:r>
      <w:r>
        <w:noBreakHyphen/>
        <w:t>H. Martin, conseiller maître, en ses observations ;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54"/>
        <w:jc w:val="center"/>
      </w:pPr>
      <w:r>
        <w:t>STATUANT DEFINITIVEMENT,</w:t>
      </w:r>
    </w:p>
    <w:p w:rsidR="00C65AE7" w:rsidRDefault="00C65AE7" w:rsidP="006C459D">
      <w:pPr>
        <w:pStyle w:val="ps0"/>
        <w:spacing w:before="0" w:beforeAutospacing="0" w:after="480" w:afterAutospacing="0"/>
        <w:ind w:left="1077" w:right="306" w:firstLine="54"/>
        <w:jc w:val="center"/>
      </w:pPr>
      <w:r>
        <w:t>ORDONNE</w:t>
      </w:r>
      <w:r w:rsidRPr="00B025EB">
        <w:t xml:space="preserve"> :</w:t>
      </w:r>
    </w:p>
    <w:p w:rsidR="00C65AE7" w:rsidRPr="000743B0" w:rsidRDefault="00C65AE7" w:rsidP="00C4601F">
      <w:pPr>
        <w:spacing w:after="360"/>
        <w:ind w:left="1077" w:right="306" w:firstLine="12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Pr="000743B0">
        <w:rPr>
          <w:b/>
          <w:bCs/>
          <w:sz w:val="24"/>
          <w:szCs w:val="24"/>
        </w:rPr>
        <w:t>A l'égard de M.</w:t>
      </w:r>
      <w:r>
        <w:rPr>
          <w:b/>
          <w:bCs/>
          <w:sz w:val="24"/>
          <w:szCs w:val="24"/>
        </w:rPr>
        <w:t>  X</w:t>
      </w:r>
    </w:p>
    <w:p w:rsidR="00C65AE7" w:rsidRPr="000743B0" w:rsidRDefault="00C65AE7" w:rsidP="00C4601F">
      <w:pPr>
        <w:spacing w:after="240"/>
        <w:ind w:left="1080" w:right="306" w:firstLine="1260"/>
        <w:jc w:val="both"/>
        <w:rPr>
          <w:b/>
          <w:bCs/>
          <w:sz w:val="24"/>
          <w:szCs w:val="24"/>
        </w:rPr>
      </w:pPr>
      <w:r w:rsidRPr="000743B0">
        <w:rPr>
          <w:b/>
          <w:bCs/>
          <w:sz w:val="24"/>
          <w:szCs w:val="24"/>
        </w:rPr>
        <w:t xml:space="preserve">Au titre de l'exercice </w:t>
      </w:r>
      <w:r>
        <w:rPr>
          <w:b/>
          <w:bCs/>
          <w:sz w:val="24"/>
          <w:szCs w:val="24"/>
        </w:rPr>
        <w:t>2005</w:t>
      </w:r>
    </w:p>
    <w:p w:rsidR="00C65AE7" w:rsidRPr="008E701E" w:rsidRDefault="00C65AE7" w:rsidP="00C4601F">
      <w:pPr>
        <w:pStyle w:val="ps0"/>
        <w:spacing w:after="480"/>
        <w:ind w:left="1080" w:right="306" w:firstLine="1260"/>
        <w:jc w:val="both"/>
        <w:rPr>
          <w:b/>
          <w:bCs/>
          <w:u w:val="single"/>
        </w:rPr>
      </w:pPr>
      <w:r w:rsidRPr="008E701E">
        <w:rPr>
          <w:b/>
          <w:bCs/>
          <w:u w:val="single"/>
        </w:rPr>
        <w:t>Injonction unique : Compte 461-48 « Débiteurs et créditeurs divers - Décaissements à régulariser - Remboursements divers à la charge de tiers - Divers remboursements à la charge de tiers »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 xml:space="preserve">Attendu que l'office national interprofessionnel des viandes, de l'élevage et de l'aviculture (OFIVAL) a versé une subvention à l'exportation d'un montant de 512 286,23 € à la S.A. </w:t>
      </w:r>
      <w:r w:rsidRPr="00FD1FD1">
        <w:t>BOEUF</w:t>
      </w:r>
      <w:r>
        <w:t xml:space="preserve"> MODE dans le cadre des aides européennes de la politique agricole commune ;</w:t>
      </w:r>
    </w:p>
    <w:p w:rsidR="00C65AE7" w:rsidRDefault="00C65AE7" w:rsidP="00195AC9">
      <w:pPr>
        <w:pStyle w:val="ps0"/>
        <w:spacing w:after="480"/>
        <w:ind w:left="1080" w:right="306" w:firstLine="1260"/>
        <w:jc w:val="both"/>
      </w:pPr>
      <w:r>
        <w:t>Attendu qu’à la suite d'un contrôle communautaire, l'OFIVAL a constaté que les exportations subventionnées n'étaient pas éligibles à l'aide à l'exportation ; que, dès lors, la société avait indûment perçu ces sommes ; que, mise en liquidation judiciaire le 16 octobre 1990, elle n'a pas reversé les subventions indûment perçues ;</w:t>
      </w:r>
    </w:p>
    <w:p w:rsidR="00C65AE7" w:rsidRDefault="00C65AE7" w:rsidP="00B2281D">
      <w:pPr>
        <w:pStyle w:val="ps0"/>
        <w:spacing w:after="480"/>
        <w:ind w:left="1080" w:right="306" w:firstLine="1260"/>
        <w:jc w:val="both"/>
      </w:pPr>
      <w:r>
        <w:t xml:space="preserve">Attendu qu’en février 1990, la société internationale Nederlanden Bank, dénommée ING BANK, s'était portée caution de la S.A. </w:t>
      </w:r>
      <w:r w:rsidRPr="00FD1FD1">
        <w:t>BOEUF</w:t>
      </w:r>
      <w:r>
        <w:t xml:space="preserve"> MODE 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qu’une contrainte d'avoir à payer a été délivrée par le receveur central des douanes de Quimper le 16 janvier 1995 à l'encontre d'ING BANK ; qu'à l'appui de son opposition à contrainte, cette société a invoqué devant le tribunal d'instance de Quimper l'incompétence de la Douane à délivrer contrainte à son encontre pour mise en jeu de la caution ; que le tribunal d'instance a donné raison à ING BANK 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que, le 6 novembre 1995, le directeur général des douanes et des droits indirects a fait appel du jugement du tribunal d'instance de Quimper ; que, par arrêt du 26 septembre 1996, la cour d'appel de Rennes a déclaré non fondée l'opposition à contrainte d'ING BANK et ordonné l'exécution de la contrainte ;</w:t>
      </w:r>
    </w:p>
    <w:p w:rsidR="00C65AE7" w:rsidRDefault="00C65AE7" w:rsidP="00195AC9">
      <w:pPr>
        <w:pStyle w:val="ps0"/>
        <w:spacing w:after="480"/>
        <w:ind w:left="1080" w:right="306" w:firstLine="1260"/>
        <w:jc w:val="both"/>
      </w:pPr>
      <w:r>
        <w:t xml:space="preserve">Attendu qu’en mars 1997, ING BANK a versé à l'OFIVAL la somme de 516 859,64 € correspondant à la subvention indûment perçue par la S.A. </w:t>
      </w:r>
      <w:r w:rsidRPr="00FD1FD1">
        <w:t>BOEUF</w:t>
      </w:r>
      <w:r>
        <w:t xml:space="preserve"> MODE augmentée des frais de la partie adverse 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qu’ING BANK s'étant pourvue en cassation en 1996, la Cour de cassation, par arrêt du 13 avril 1999, a déclaré les tribunaux de l'ordre judiciaire incompétents et a invité les parties à mieux se pourvoir ;</w:t>
      </w:r>
    </w:p>
    <w:p w:rsidR="00C65AE7" w:rsidRDefault="00C65AE7" w:rsidP="00B2281D">
      <w:pPr>
        <w:pStyle w:val="ps0"/>
        <w:spacing w:after="480"/>
        <w:ind w:left="1080" w:right="306" w:firstLine="1260"/>
        <w:jc w:val="both"/>
      </w:pPr>
      <w:r>
        <w:t xml:space="preserve">Attendu qu’au vu d'une décision de l'ordonnateur compétent, le directeur régional des douanes, </w:t>
      </w:r>
      <w:r w:rsidRPr="00FD1FD1">
        <w:t xml:space="preserve">le trésorier-payeur général </w:t>
      </w:r>
      <w:r>
        <w:t xml:space="preserve">en fonction, M. Y, </w:t>
      </w:r>
      <w:r w:rsidRPr="00FD1FD1">
        <w:t>a, le 1</w:t>
      </w:r>
      <w:r>
        <w:t>9 juillet 1999, procédé au virement de la somme de 516 859,64 € sur le compte de l'avocat d'ING BANK ;</w:t>
      </w:r>
    </w:p>
    <w:p w:rsidR="00C65AE7" w:rsidRDefault="00C65AE7" w:rsidP="00195AC9">
      <w:pPr>
        <w:pStyle w:val="ps0"/>
        <w:spacing w:after="480"/>
        <w:ind w:left="1080" w:right="306" w:firstLine="1260"/>
        <w:jc w:val="both"/>
      </w:pPr>
      <w:r>
        <w:t>Attendu qu’une somme de même montant a été inscrite par le trésorier-payeur général au débit du compte de l'OFIVAL ouvert dans les écritures de l'agent comptable central du trésor ; que celui-ci a rejeté la dépense le 9 août 1999 à la suite de l'opposition de l'agent comptable de l'OFIVAL, opposition renouvelée ultérieurement 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que, selon l'article 1377 du code civil, le trésorier-payeur général disposait d'une action en répétition de l'indu contre l'avocat d'ING BANK auquel la somme  litigieuse a été indûment versée ; que cette action n'a pas été engagée par le trésorier-payeur général 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qu’à la date du contrôle de la Cour ayant précédé ledit arrêt, l'opération d'un montant de 516 859,64 € demeurait non apurée au compte 461-48 ; qu'il en résultait un manquant en monnaie 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 xml:space="preserve">Attendu que, par l’arrêt provisoire susvisé, la Cour avait enjoint à M.  X </w:t>
      </w:r>
      <w:r w:rsidRPr="008E701E">
        <w:t>au titre de sa gestion 2005, d'apporter la preuve du reversement de la somme de 516 859,64</w:t>
      </w:r>
      <w:r>
        <w:t xml:space="preserve"> </w:t>
      </w:r>
      <w:r w:rsidRPr="008E701E">
        <w:t>€, ou</w:t>
      </w:r>
      <w:r>
        <w:t xml:space="preserve"> toute justification à décharge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qu’en réponse à l’arrêt provisoire susvisé, M.  X a fait valoir, en premier lieu, qu’en matière de remboursements de trop-perçus sur restitution, le trésorier-payeur général intervient en tant que caissier et non en tant que payeur ; que, de ce fait, il n’avait pas à pratiquer un visa formel sur la décision de restitution ordonnancée par le directeur régional des douanes le 9 juillet 1999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que les mouvements et transferts relatifs aux subventions et restitutions européennes gérés par le comptable public relèvent quant à eux des opérations de trésorerie définies à l’article 40 du décret susvisé du 29 décembre 1962 ; que les justifications produites à l’appui de celles-ci sont définies aux articles 128 et 129 du décret susvisé ;</w:t>
      </w:r>
    </w:p>
    <w:p w:rsidR="00C65AE7" w:rsidRDefault="00C65AE7" w:rsidP="00195AC9">
      <w:pPr>
        <w:pStyle w:val="ps0"/>
        <w:spacing w:after="480"/>
        <w:ind w:left="1080" w:right="306" w:firstLine="1260"/>
        <w:jc w:val="both"/>
      </w:pPr>
      <w:r>
        <w:t>Considérant qu’il appartenait bien au trésorier-payeur général de vérifier, préalablement au remboursement, les justifications transmises à l’appui de l’opération, notamment celle attestant de la validité du droit du créancier et de la réalité de la dette ; que c’est à tort que M.  X indique que le trésorier-payeur général n’avait pas à pratiquer un visa formel sur la décision de restitution ordonnancée par le directeur régional des douanes ;</w:t>
      </w:r>
    </w:p>
    <w:p w:rsidR="00C65AE7" w:rsidRDefault="00C65AE7" w:rsidP="00B2281D">
      <w:pPr>
        <w:pStyle w:val="ps0"/>
        <w:spacing w:after="480"/>
        <w:ind w:left="1080" w:right="306" w:firstLine="1260"/>
        <w:jc w:val="both"/>
      </w:pPr>
      <w:r>
        <w:t>Attendu que M.  X a fait valoir, en deuxième lieu, que la responsabilité du comptable s’apprécie au moment du paiement de la dépense ; que le comptable alors en fonction, M. Y, a été déclaré quitte de sa gestion terminée le 1</w:t>
      </w:r>
      <w:r w:rsidRPr="005C17F8">
        <w:rPr>
          <w:vertAlign w:val="superscript"/>
        </w:rPr>
        <w:t>er</w:t>
      </w:r>
      <w:r>
        <w:rPr>
          <w:vertAlign w:val="superscript"/>
        </w:rPr>
        <w:t> </w:t>
      </w:r>
      <w:r>
        <w:t>août 2001, par arrêt définitif en date du 15 mai 2006 ; que dès lors la responsabilité de M. X ne pourrait plus être mise en jeu par la Cour ;</w:t>
      </w:r>
    </w:p>
    <w:p w:rsidR="00C65AE7" w:rsidRDefault="00C65AE7" w:rsidP="00B2281D">
      <w:pPr>
        <w:pStyle w:val="ps0"/>
        <w:spacing w:after="480"/>
        <w:ind w:left="1080" w:right="306" w:firstLine="1260"/>
        <w:jc w:val="both"/>
      </w:pPr>
      <w:r>
        <w:t>Considérant toutefois que M. X n’a pas émis de réserve sur la gestion de son prédécesseur ; que la responsabilité du comptable successeur, faute de diligences de sa part, peut être mise en jeu, en l’absence de réserves émises sur la gestion du prédécesseur ; que, dès lors, l’arrêt provisoire susvisé a enjoint à M. X le versement de la somme de 516 859,64 € correspondant à l’opération non apurée au compte 461-48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que M.  X a fait valoir, en troisième lieu, que l’action en répétition de l’indu, mentionnée par l’arrêt provisoire susvisé, ne relevait pas de sa seule initiative ; que, malgré ses demandes répétées, aucune autorité administrative n’avait émis un titre de perception afin de lui permettre de fonder son action en répétition de l’indu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toutefois que M.  X n’apporte pas la preuve concrète de la démarche active et personnelle qu’il a pu mener auprès de l’ordonnateur en vue de poursuivre la procédure de recouvrement de la somme indument remboursée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Considérant toutefois que, dans un processus administratif et comptable particulièrement complexe mettant en œuvre une diversité d’interlocuteurs, M. X n’a pas reçu des autorités compétentes l’appui nécessaire pour rechercher une solution adéquate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que, lors de l’audience publique susvisée du 26 janvier 2011, M.  X a démontré les difficultés sérieuses qui s’opposaient au recouvrement, difficultés tenant aux dimensions interministérielle et interdirectionnelle de ce dossier ;</w:t>
      </w:r>
    </w:p>
    <w:p w:rsidR="00C65AE7" w:rsidRDefault="00C65AE7" w:rsidP="00C73DC6">
      <w:pPr>
        <w:pStyle w:val="ps0"/>
        <w:spacing w:after="480"/>
        <w:ind w:left="1080" w:right="306" w:firstLine="1260"/>
        <w:jc w:val="both"/>
      </w:pPr>
      <w:r>
        <w:t>Considérant qu’il ressort des réponses du directeur général des finances publiques des 16 janvier 2009 et 22 février 2010 à la communication du Procureur général près la Cour des comptes du 18 novembre 2008, réitérée le 12 mai 2009, que les services de l’ordonnateur n’ont pas pris d’initiative pour parvenir à l’apurement du déficit au compte 461-48 ;</w:t>
      </w:r>
      <w:r w:rsidRPr="00813D50">
        <w:t xml:space="preserve"> </w:t>
      </w:r>
      <w:r>
        <w:t>qu’il n’a pas été répondu de manière satisfaisante à la communication du Procureur général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Considérant dès lors qu’il ne peut être reproché à M. X de ne pas avoir effectué de poursuites pour le recouvrement d’une créance pour lequel il n’avait manifestement pas pu faire émettre un ordre de recette émis par un ordonnateur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Par ces motifs,</w:t>
      </w:r>
    </w:p>
    <w:p w:rsidR="00C65AE7" w:rsidRDefault="00C65AE7" w:rsidP="00C4601F">
      <w:pPr>
        <w:pStyle w:val="ps0"/>
        <w:numPr>
          <w:ilvl w:val="0"/>
          <w:numId w:val="2"/>
        </w:numPr>
        <w:spacing w:before="0" w:beforeAutospacing="0" w:after="480" w:afterAutospacing="0"/>
        <w:ind w:right="306"/>
        <w:jc w:val="both"/>
      </w:pPr>
      <w:r>
        <w:t>l’injonction unique est levée.</w:t>
      </w:r>
    </w:p>
    <w:p w:rsidR="00C65AE7" w:rsidRPr="00530C91" w:rsidRDefault="00C65AE7" w:rsidP="00C4601F">
      <w:pPr>
        <w:pStyle w:val="ps0"/>
        <w:spacing w:after="480"/>
        <w:ind w:left="1080" w:right="306" w:firstLine="1260"/>
        <w:jc w:val="both"/>
        <w:rPr>
          <w:b/>
          <w:bCs/>
          <w:u w:val="single"/>
        </w:rPr>
      </w:pPr>
      <w:r w:rsidRPr="00530C91">
        <w:rPr>
          <w:b/>
          <w:bCs/>
          <w:u w:val="single"/>
        </w:rPr>
        <w:t>Réserve n° 1 : Compte 461-48 « Débiteurs et créditeurs divers - Décaissements à régulariser - Remboursements divers à la charge de tiers - Divers remboursements à la charge de tiers »</w:t>
      </w:r>
    </w:p>
    <w:p w:rsidR="00C65AE7" w:rsidRDefault="00C65AE7" w:rsidP="00B2281D">
      <w:pPr>
        <w:pStyle w:val="ps0"/>
        <w:spacing w:after="480"/>
        <w:ind w:left="1080" w:right="306" w:firstLine="1260"/>
        <w:jc w:val="both"/>
      </w:pPr>
      <w:r>
        <w:t>Attendu qu’il avait été émis, par arrêt du 24 juin 2008, une réserve pour une opération d'un montant de 100 €, concernant un chèque impayé, qui demeurait non apurée au compte 461-48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Attendu que cette opération a été soldée et que le comptable a produit les justifications à l’appui de sa réponse ;</w:t>
      </w:r>
    </w:p>
    <w:p w:rsidR="00C65AE7" w:rsidRDefault="00C65AE7" w:rsidP="00C4601F">
      <w:pPr>
        <w:pStyle w:val="ps0"/>
        <w:spacing w:after="480"/>
        <w:ind w:left="1080" w:right="306" w:firstLine="1260"/>
        <w:jc w:val="both"/>
      </w:pPr>
      <w:r>
        <w:t>Par ce motif,</w:t>
      </w:r>
    </w:p>
    <w:p w:rsidR="00C65AE7" w:rsidRDefault="00C65AE7" w:rsidP="00C4601F">
      <w:pPr>
        <w:pStyle w:val="ps0"/>
        <w:numPr>
          <w:ilvl w:val="0"/>
          <w:numId w:val="2"/>
        </w:numPr>
        <w:spacing w:before="0" w:beforeAutospacing="0" w:after="480" w:afterAutospacing="0"/>
        <w:ind w:right="306"/>
        <w:jc w:val="both"/>
      </w:pPr>
      <w:r>
        <w:t>la réserve n° 1 est levée.</w:t>
      </w:r>
    </w:p>
    <w:p w:rsidR="00C65AE7" w:rsidRPr="00A23CC4" w:rsidRDefault="00C65AE7" w:rsidP="00C4601F">
      <w:pPr>
        <w:pStyle w:val="ps0"/>
        <w:spacing w:after="480"/>
        <w:ind w:left="1080" w:right="306" w:firstLine="1260"/>
        <w:jc w:val="both"/>
        <w:rPr>
          <w:b/>
          <w:bCs/>
          <w:u w:val="single"/>
        </w:rPr>
      </w:pPr>
      <w:r w:rsidRPr="00A23CC4">
        <w:rPr>
          <w:b/>
          <w:bCs/>
          <w:u w:val="single"/>
        </w:rPr>
        <w:t>Décharge</w:t>
      </w:r>
    </w:p>
    <w:p w:rsidR="00C65AE7" w:rsidRPr="00320E57" w:rsidRDefault="00C65AE7" w:rsidP="00C4601F">
      <w:pPr>
        <w:pStyle w:val="ps0"/>
        <w:spacing w:after="480"/>
        <w:ind w:left="1080" w:right="306" w:firstLine="1260"/>
        <w:jc w:val="both"/>
      </w:pPr>
      <w:r w:rsidRPr="00320E57">
        <w:t xml:space="preserve">Attendu qu'aucune charge </w:t>
      </w:r>
      <w:r>
        <w:t>ne persiste</w:t>
      </w:r>
      <w:r w:rsidRPr="00320E57">
        <w:t xml:space="preserve"> à l'encontre de </w:t>
      </w:r>
      <w:r>
        <w:t xml:space="preserve">M. X </w:t>
      </w:r>
      <w:r w:rsidRPr="00320E57">
        <w:t xml:space="preserve">au titre de sa gestion </w:t>
      </w:r>
      <w:r>
        <w:t>pour</w:t>
      </w:r>
      <w:r w:rsidRPr="00320E57">
        <w:t xml:space="preserve"> l’année </w:t>
      </w:r>
      <w:r>
        <w:t>2005</w:t>
      </w:r>
      <w:r w:rsidRPr="00320E57">
        <w:t xml:space="preserve"> ;</w:t>
      </w:r>
    </w:p>
    <w:p w:rsidR="00C65AE7" w:rsidRPr="00FE6C01" w:rsidRDefault="00C65AE7" w:rsidP="00C4601F">
      <w:pPr>
        <w:pStyle w:val="ps0"/>
        <w:spacing w:after="480"/>
        <w:ind w:left="1080" w:right="306" w:firstLine="1260"/>
        <w:jc w:val="both"/>
      </w:pPr>
      <w:r w:rsidRPr="00FE6C01">
        <w:t xml:space="preserve">Attendu que les différents soldes figurant dans la balance de clôture de l’exercice </w:t>
      </w:r>
      <w:r>
        <w:t>2005</w:t>
      </w:r>
      <w:r w:rsidRPr="00FE6C01">
        <w:t xml:space="preserve"> ont été exactement repris dans la balance d'entrée des exercices </w:t>
      </w:r>
      <w:r>
        <w:t>2006</w:t>
      </w:r>
      <w:r w:rsidRPr="00FE6C01">
        <w:t>, après exécution des transferts prévus par les instructions ;</w:t>
      </w:r>
    </w:p>
    <w:p w:rsidR="00C65AE7" w:rsidRPr="00FE6C01" w:rsidRDefault="00C65AE7" w:rsidP="00B2281D">
      <w:pPr>
        <w:pStyle w:val="ps0"/>
        <w:spacing w:after="480"/>
        <w:ind w:left="1080" w:right="306" w:firstLine="1260"/>
        <w:jc w:val="both"/>
      </w:pPr>
      <w:r w:rsidRPr="00FE6C01">
        <w:t>-</w:t>
      </w:r>
      <w:r>
        <w:t> </w:t>
      </w:r>
      <w:r w:rsidRPr="00FE6C01">
        <w:t xml:space="preserve">Les opérations retracées dans les comptes de l’exercice </w:t>
      </w:r>
      <w:r>
        <w:t>2005</w:t>
      </w:r>
      <w:r w:rsidRPr="00FE6C01">
        <w:t xml:space="preserve"> sont admises ;</w:t>
      </w:r>
    </w:p>
    <w:p w:rsidR="00C65AE7" w:rsidRDefault="00C65AE7" w:rsidP="00B2281D">
      <w:pPr>
        <w:pStyle w:val="ps0"/>
        <w:spacing w:after="480"/>
        <w:ind w:left="1080" w:right="306" w:firstLine="1260"/>
        <w:jc w:val="both"/>
      </w:pPr>
      <w:r w:rsidRPr="00FE6C01">
        <w:t>-</w:t>
      </w:r>
      <w:r>
        <w:t> M.  X</w:t>
      </w:r>
      <w:r w:rsidRPr="00FE6C01">
        <w:t xml:space="preserve"> est déchargé de sa gestion </w:t>
      </w:r>
      <w:r>
        <w:t>de</w:t>
      </w:r>
      <w:r w:rsidRPr="00FE6C01">
        <w:t xml:space="preserve"> l’année </w:t>
      </w:r>
      <w:r>
        <w:t>2005.</w:t>
      </w:r>
    </w:p>
    <w:p w:rsidR="00C65AE7" w:rsidRDefault="00C65AE7" w:rsidP="00D12409">
      <w:pPr>
        <w:pStyle w:val="PS"/>
        <w:ind w:firstLine="0"/>
        <w:jc w:val="center"/>
      </w:pPr>
      <w:r>
        <w:t>----------</w:t>
      </w:r>
    </w:p>
    <w:p w:rsidR="00C65AE7" w:rsidRDefault="00C65AE7" w:rsidP="00907722">
      <w:pPr>
        <w:pStyle w:val="PS"/>
      </w:pPr>
    </w:p>
    <w:p w:rsidR="00C65AE7" w:rsidRDefault="00C65AE7" w:rsidP="00907722">
      <w:pPr>
        <w:pStyle w:val="PS"/>
      </w:pPr>
      <w:r>
        <w:t>Fait et jugé en la Cour des comptes, première chambre, première section, le vingt-six janvier deux mil onze, présents : Mme Fradin, président de section, MM. X.</w:t>
      </w:r>
      <w:r>
        <w:noBreakHyphen/>
        <w:t>H. Martin, Lair, et Mme Dos Reis, conseillers maîtres.</w:t>
      </w:r>
    </w:p>
    <w:p w:rsidR="00C65AE7" w:rsidRDefault="00C65AE7" w:rsidP="002265D5">
      <w:pPr>
        <w:pStyle w:val="PS"/>
        <w:spacing w:before="240" w:after="240"/>
      </w:pPr>
      <w:r>
        <w:t>Signé : Fradin, président de section, et Rackelboom, greffier.</w:t>
      </w:r>
    </w:p>
    <w:p w:rsidR="00C65AE7" w:rsidRDefault="00C65AE7" w:rsidP="002265D5">
      <w:pPr>
        <w:pStyle w:val="PS"/>
        <w:spacing w:before="240" w:after="240"/>
      </w:pPr>
      <w:r>
        <w:t>Collationné, certifié conforme à la minute étant au greffe de la Cour des comptes et délivré par moi, secrétaire général.</w:t>
      </w:r>
    </w:p>
    <w:p w:rsidR="00C65AE7" w:rsidRPr="00BF24A8" w:rsidRDefault="00C65AE7" w:rsidP="00B2281D">
      <w:pPr>
        <w:pStyle w:val="P0"/>
        <w:spacing w:before="240"/>
        <w:ind w:left="2268" w:firstLine="4111"/>
        <w:jc w:val="center"/>
        <w:rPr>
          <w:b/>
          <w:bCs/>
        </w:rPr>
      </w:pPr>
      <w:r w:rsidRPr="00BF24A8">
        <w:rPr>
          <w:b/>
          <w:bCs/>
        </w:rPr>
        <w:t>Pour le Secrétaire général</w:t>
      </w: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  <w:r w:rsidRPr="00BF24A8">
        <w:rPr>
          <w:b/>
          <w:bCs/>
        </w:rPr>
        <w:t>et par délégation,</w:t>
      </w: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  <w:r w:rsidRPr="00BF24A8">
        <w:rPr>
          <w:b/>
          <w:bCs/>
        </w:rPr>
        <w:t>le chef du greffe contentieux</w:t>
      </w: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</w:p>
    <w:p w:rsidR="00C65AE7" w:rsidRPr="00BF24A8" w:rsidRDefault="00C65AE7" w:rsidP="00EE48CD">
      <w:pPr>
        <w:pStyle w:val="P0"/>
        <w:ind w:left="2268" w:firstLine="4111"/>
        <w:jc w:val="center"/>
        <w:rPr>
          <w:b/>
          <w:bCs/>
        </w:rPr>
      </w:pPr>
      <w:r w:rsidRPr="00BF24A8">
        <w:rPr>
          <w:b/>
          <w:bCs/>
        </w:rPr>
        <w:t>Daniel FEREZ</w:t>
      </w:r>
    </w:p>
    <w:p w:rsidR="00C65AE7" w:rsidRPr="00BF24A8" w:rsidRDefault="00C65AE7" w:rsidP="00EC65C3">
      <w:pPr>
        <w:pStyle w:val="StylepsNoirPremireligne222cmAvantAutomatiqueApr"/>
        <w:spacing w:after="0" w:afterAutospacing="0"/>
        <w:ind w:left="5398" w:hanging="11"/>
        <w:jc w:val="center"/>
        <w:rPr>
          <w:b w:val="0"/>
          <w:bCs w:val="0"/>
          <w:color w:val="auto"/>
        </w:rPr>
      </w:pPr>
    </w:p>
    <w:p w:rsidR="00C65AE7" w:rsidRPr="00BF24A8" w:rsidRDefault="00C65AE7" w:rsidP="00EC65C3">
      <w:pPr>
        <w:pStyle w:val="StylepsNoirPremireligne222cmAvantAutomatiqueApr"/>
        <w:spacing w:after="0" w:afterAutospacing="0"/>
        <w:ind w:left="5398" w:hanging="11"/>
        <w:jc w:val="center"/>
        <w:rPr>
          <w:b w:val="0"/>
          <w:bCs w:val="0"/>
          <w:color w:val="auto"/>
        </w:rPr>
      </w:pPr>
    </w:p>
    <w:p w:rsidR="00C65AE7" w:rsidRPr="00BF24A8" w:rsidRDefault="00C65AE7" w:rsidP="00EC65C3">
      <w:pPr>
        <w:pStyle w:val="StylepsNoirPremireligne222cmAvantAutomatiqueApr"/>
        <w:spacing w:after="0" w:afterAutospacing="0"/>
        <w:ind w:left="5398" w:hanging="11"/>
        <w:jc w:val="center"/>
        <w:rPr>
          <w:b w:val="0"/>
          <w:bCs w:val="0"/>
          <w:color w:val="auto"/>
        </w:rPr>
      </w:pPr>
    </w:p>
    <w:p w:rsidR="00C65AE7" w:rsidRPr="00BF24A8" w:rsidRDefault="00C65AE7" w:rsidP="00EC65C3">
      <w:pPr>
        <w:pStyle w:val="PS"/>
        <w:rPr>
          <w:b/>
          <w:bCs/>
        </w:rPr>
      </w:pPr>
      <w:r w:rsidRPr="00BF24A8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sectPr w:rsidR="00C65AE7" w:rsidRPr="00BF24A8" w:rsidSect="00793247">
      <w:headerReference w:type="default" r:id="rId7"/>
      <w:pgSz w:w="11907" w:h="16840"/>
      <w:pgMar w:top="1418" w:right="1134" w:bottom="1418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AE7" w:rsidRDefault="00C65AE7">
      <w:r>
        <w:separator/>
      </w:r>
    </w:p>
  </w:endnote>
  <w:endnote w:type="continuationSeparator" w:id="1">
    <w:p w:rsidR="00C65AE7" w:rsidRDefault="00C65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AE7" w:rsidRDefault="00C65AE7">
      <w:r>
        <w:separator/>
      </w:r>
    </w:p>
  </w:footnote>
  <w:footnote w:type="continuationSeparator" w:id="1">
    <w:p w:rsidR="00C65AE7" w:rsidRDefault="00C65A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E7" w:rsidRPr="00B15512" w:rsidRDefault="00C65AE7" w:rsidP="005366A9">
    <w:pPr>
      <w:pStyle w:val="Header"/>
      <w:jc w:val="right"/>
      <w:rPr>
        <w:sz w:val="24"/>
        <w:szCs w:val="24"/>
      </w:rPr>
    </w:pPr>
    <w:r w:rsidRPr="00B15512">
      <w:rPr>
        <w:rStyle w:val="PageNumber"/>
        <w:sz w:val="24"/>
        <w:szCs w:val="24"/>
      </w:rPr>
      <w:fldChar w:fldCharType="begin"/>
    </w:r>
    <w:r w:rsidRPr="00B15512">
      <w:rPr>
        <w:rStyle w:val="PageNumber"/>
        <w:sz w:val="24"/>
        <w:szCs w:val="24"/>
      </w:rPr>
      <w:instrText xml:space="preserve"> PAGE </w:instrText>
    </w:r>
    <w:r w:rsidRPr="00B15512">
      <w:rPr>
        <w:rStyle w:val="PageNumber"/>
        <w:sz w:val="24"/>
        <w:szCs w:val="24"/>
      </w:rPr>
      <w:fldChar w:fldCharType="separate"/>
    </w:r>
    <w:r>
      <w:rPr>
        <w:rStyle w:val="PageNumber"/>
        <w:noProof/>
        <w:sz w:val="24"/>
        <w:szCs w:val="24"/>
      </w:rPr>
      <w:t>6</w:t>
    </w:r>
    <w:r w:rsidRPr="00B15512">
      <w:rPr>
        <w:rStyle w:val="PageNumber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1575F"/>
    <w:multiLevelType w:val="hybridMultilevel"/>
    <w:tmpl w:val="B56EEBCC"/>
    <w:lvl w:ilvl="0" w:tplc="CF26A042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cs="Wingdings" w:hint="default"/>
      </w:rPr>
    </w:lvl>
  </w:abstractNum>
  <w:abstractNum w:abstractNumId="1">
    <w:nsid w:val="35AA78A6"/>
    <w:multiLevelType w:val="hybridMultilevel"/>
    <w:tmpl w:val="1C203ED4"/>
    <w:lvl w:ilvl="0" w:tplc="04CC4A7E">
      <w:start w:val="13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6"/>
  <w:printFractionalCharacterWidth/>
  <w:embedSystemFonts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018E6"/>
    <w:rsid w:val="000108BF"/>
    <w:rsid w:val="00012A2C"/>
    <w:rsid w:val="00015322"/>
    <w:rsid w:val="000171B1"/>
    <w:rsid w:val="00041E5E"/>
    <w:rsid w:val="000743B0"/>
    <w:rsid w:val="00084326"/>
    <w:rsid w:val="000B2EE9"/>
    <w:rsid w:val="000B3B23"/>
    <w:rsid w:val="000C5E5A"/>
    <w:rsid w:val="00100746"/>
    <w:rsid w:val="00106114"/>
    <w:rsid w:val="00115BD6"/>
    <w:rsid w:val="00121AB3"/>
    <w:rsid w:val="0013071E"/>
    <w:rsid w:val="001349A5"/>
    <w:rsid w:val="00167A4C"/>
    <w:rsid w:val="00194D62"/>
    <w:rsid w:val="00195AC9"/>
    <w:rsid w:val="001C4800"/>
    <w:rsid w:val="001D3D59"/>
    <w:rsid w:val="001D6F67"/>
    <w:rsid w:val="002065D4"/>
    <w:rsid w:val="00213059"/>
    <w:rsid w:val="00217EFD"/>
    <w:rsid w:val="002265D5"/>
    <w:rsid w:val="00263BD5"/>
    <w:rsid w:val="002B0244"/>
    <w:rsid w:val="002B12D1"/>
    <w:rsid w:val="002B5FF5"/>
    <w:rsid w:val="002D0335"/>
    <w:rsid w:val="002D3693"/>
    <w:rsid w:val="002D6406"/>
    <w:rsid w:val="002F5361"/>
    <w:rsid w:val="00301BFD"/>
    <w:rsid w:val="003110CF"/>
    <w:rsid w:val="003144AD"/>
    <w:rsid w:val="00320E57"/>
    <w:rsid w:val="003213BB"/>
    <w:rsid w:val="00335658"/>
    <w:rsid w:val="00343756"/>
    <w:rsid w:val="0035088A"/>
    <w:rsid w:val="00363BA3"/>
    <w:rsid w:val="003A79B2"/>
    <w:rsid w:val="003C043B"/>
    <w:rsid w:val="003C3530"/>
    <w:rsid w:val="003D34CE"/>
    <w:rsid w:val="003D5B5C"/>
    <w:rsid w:val="003D6B26"/>
    <w:rsid w:val="003E5251"/>
    <w:rsid w:val="004157BD"/>
    <w:rsid w:val="00417771"/>
    <w:rsid w:val="00456252"/>
    <w:rsid w:val="004C64DB"/>
    <w:rsid w:val="0051020B"/>
    <w:rsid w:val="00530C91"/>
    <w:rsid w:val="005366A9"/>
    <w:rsid w:val="00537283"/>
    <w:rsid w:val="0057211F"/>
    <w:rsid w:val="005A0087"/>
    <w:rsid w:val="005B1B2C"/>
    <w:rsid w:val="005B4596"/>
    <w:rsid w:val="005B6747"/>
    <w:rsid w:val="005C17F8"/>
    <w:rsid w:val="005C57D8"/>
    <w:rsid w:val="005D461A"/>
    <w:rsid w:val="005F15CB"/>
    <w:rsid w:val="006044D9"/>
    <w:rsid w:val="006106F0"/>
    <w:rsid w:val="006202A5"/>
    <w:rsid w:val="00624F67"/>
    <w:rsid w:val="00625A94"/>
    <w:rsid w:val="00661A0F"/>
    <w:rsid w:val="006902F1"/>
    <w:rsid w:val="006B1073"/>
    <w:rsid w:val="006C459D"/>
    <w:rsid w:val="006C7427"/>
    <w:rsid w:val="006F2616"/>
    <w:rsid w:val="007263C9"/>
    <w:rsid w:val="00746AA5"/>
    <w:rsid w:val="00747C36"/>
    <w:rsid w:val="00793247"/>
    <w:rsid w:val="007A3E17"/>
    <w:rsid w:val="007A7419"/>
    <w:rsid w:val="007B667C"/>
    <w:rsid w:val="007F0F78"/>
    <w:rsid w:val="007F6D32"/>
    <w:rsid w:val="00813D50"/>
    <w:rsid w:val="00837C74"/>
    <w:rsid w:val="008531E3"/>
    <w:rsid w:val="00861993"/>
    <w:rsid w:val="00863086"/>
    <w:rsid w:val="00892AB7"/>
    <w:rsid w:val="00893C0D"/>
    <w:rsid w:val="008A72C1"/>
    <w:rsid w:val="008B3A65"/>
    <w:rsid w:val="008D65FC"/>
    <w:rsid w:val="008E1BB2"/>
    <w:rsid w:val="008E701E"/>
    <w:rsid w:val="00907722"/>
    <w:rsid w:val="00947C81"/>
    <w:rsid w:val="00957380"/>
    <w:rsid w:val="0096418E"/>
    <w:rsid w:val="009A4808"/>
    <w:rsid w:val="009B33EB"/>
    <w:rsid w:val="009B3E08"/>
    <w:rsid w:val="009D77E2"/>
    <w:rsid w:val="009E0B65"/>
    <w:rsid w:val="009F24FA"/>
    <w:rsid w:val="00A23CC4"/>
    <w:rsid w:val="00A373C4"/>
    <w:rsid w:val="00AB2D37"/>
    <w:rsid w:val="00AF0B26"/>
    <w:rsid w:val="00AF6B08"/>
    <w:rsid w:val="00B025EB"/>
    <w:rsid w:val="00B15512"/>
    <w:rsid w:val="00B2281D"/>
    <w:rsid w:val="00B709F2"/>
    <w:rsid w:val="00B839D1"/>
    <w:rsid w:val="00BA3B37"/>
    <w:rsid w:val="00BB1EE7"/>
    <w:rsid w:val="00BC1AD2"/>
    <w:rsid w:val="00BD6687"/>
    <w:rsid w:val="00BE456B"/>
    <w:rsid w:val="00BF24A8"/>
    <w:rsid w:val="00BF6D8A"/>
    <w:rsid w:val="00C10EC5"/>
    <w:rsid w:val="00C251A8"/>
    <w:rsid w:val="00C4601F"/>
    <w:rsid w:val="00C503B1"/>
    <w:rsid w:val="00C56CAC"/>
    <w:rsid w:val="00C65AE7"/>
    <w:rsid w:val="00C70837"/>
    <w:rsid w:val="00C73DC6"/>
    <w:rsid w:val="00CA19B3"/>
    <w:rsid w:val="00CA5659"/>
    <w:rsid w:val="00CA74E3"/>
    <w:rsid w:val="00CB1C7C"/>
    <w:rsid w:val="00CE3C96"/>
    <w:rsid w:val="00CE5E0A"/>
    <w:rsid w:val="00CF4CF0"/>
    <w:rsid w:val="00CF7FAE"/>
    <w:rsid w:val="00D12409"/>
    <w:rsid w:val="00D146AA"/>
    <w:rsid w:val="00D2308B"/>
    <w:rsid w:val="00D4155D"/>
    <w:rsid w:val="00D60366"/>
    <w:rsid w:val="00D845EA"/>
    <w:rsid w:val="00D85434"/>
    <w:rsid w:val="00D94F2A"/>
    <w:rsid w:val="00DE709B"/>
    <w:rsid w:val="00E42420"/>
    <w:rsid w:val="00E763A1"/>
    <w:rsid w:val="00E771E5"/>
    <w:rsid w:val="00EB6FB4"/>
    <w:rsid w:val="00EC65C3"/>
    <w:rsid w:val="00EE2A32"/>
    <w:rsid w:val="00EE48CD"/>
    <w:rsid w:val="00EF1CBD"/>
    <w:rsid w:val="00EF6DE8"/>
    <w:rsid w:val="00F20F89"/>
    <w:rsid w:val="00F231C7"/>
    <w:rsid w:val="00F35361"/>
    <w:rsid w:val="00F35844"/>
    <w:rsid w:val="00F822F7"/>
    <w:rsid w:val="00F8299B"/>
    <w:rsid w:val="00FA1AC5"/>
    <w:rsid w:val="00FD1A09"/>
    <w:rsid w:val="00FD1FD1"/>
    <w:rsid w:val="00FE5015"/>
    <w:rsid w:val="00FE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C7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C7C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B1C7C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CB1C7C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43756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343756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343756"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CB1C7C"/>
    <w:pPr>
      <w:ind w:left="708"/>
    </w:pPr>
  </w:style>
  <w:style w:type="paragraph" w:styleId="Header">
    <w:name w:val="header"/>
    <w:basedOn w:val="Normal"/>
    <w:link w:val="HeaderChar"/>
    <w:uiPriority w:val="99"/>
    <w:rsid w:val="00CB1C7C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3756"/>
    <w:rPr>
      <w:sz w:val="20"/>
      <w:szCs w:val="20"/>
    </w:rPr>
  </w:style>
  <w:style w:type="paragraph" w:customStyle="1" w:styleId="ET">
    <w:name w:val="ET"/>
    <w:basedOn w:val="Normal"/>
    <w:link w:val="ETCar"/>
    <w:uiPriority w:val="99"/>
    <w:rsid w:val="00CB1C7C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CB1C7C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CB1C7C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CB1C7C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CB1C7C"/>
    <w:pPr>
      <w:spacing w:after="240"/>
      <w:ind w:firstLine="1418"/>
    </w:pPr>
  </w:style>
  <w:style w:type="paragraph" w:customStyle="1" w:styleId="IN">
    <w:name w:val="IN"/>
    <w:basedOn w:val="P0"/>
    <w:uiPriority w:val="99"/>
    <w:rsid w:val="00CB1C7C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CB1C7C"/>
    <w:pPr>
      <w:ind w:left="0"/>
    </w:pPr>
  </w:style>
  <w:style w:type="paragraph" w:customStyle="1" w:styleId="PE">
    <w:name w:val="PE"/>
    <w:basedOn w:val="IN"/>
    <w:uiPriority w:val="99"/>
    <w:rsid w:val="00CB1C7C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CB1C7C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CB1C7C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CB1C7C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2D64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756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2D6406"/>
  </w:style>
  <w:style w:type="character" w:customStyle="1" w:styleId="ETCar">
    <w:name w:val="ET Car"/>
    <w:basedOn w:val="DefaultParagraphFont"/>
    <w:link w:val="ET"/>
    <w:uiPriority w:val="99"/>
    <w:rsid w:val="002D6406"/>
    <w:rPr>
      <w:b/>
      <w:bCs/>
      <w:caps/>
      <w:sz w:val="24"/>
      <w:szCs w:val="24"/>
      <w:lang w:val="fr-FR" w:eastAsia="fr-FR"/>
    </w:rPr>
  </w:style>
  <w:style w:type="character" w:customStyle="1" w:styleId="PSCar">
    <w:name w:val="PS Car"/>
    <w:basedOn w:val="DefaultParagraphFont"/>
    <w:link w:val="PS"/>
    <w:uiPriority w:val="99"/>
    <w:rsid w:val="002D6406"/>
    <w:rPr>
      <w:sz w:val="24"/>
      <w:szCs w:val="24"/>
      <w:lang w:val="fr-FR" w:eastAsia="fr-FR"/>
    </w:rPr>
  </w:style>
  <w:style w:type="paragraph" w:customStyle="1" w:styleId="ps0">
    <w:name w:val="ps"/>
    <w:basedOn w:val="Normal"/>
    <w:uiPriority w:val="99"/>
    <w:rsid w:val="002D6406"/>
    <w:pPr>
      <w:spacing w:before="100" w:beforeAutospacing="1" w:after="100" w:afterAutospacing="1"/>
    </w:pPr>
    <w:rPr>
      <w:sz w:val="24"/>
      <w:szCs w:val="24"/>
    </w:rPr>
  </w:style>
  <w:style w:type="paragraph" w:customStyle="1" w:styleId="Style">
    <w:name w:val="Style"/>
    <w:basedOn w:val="Normal"/>
    <w:uiPriority w:val="99"/>
    <w:rsid w:val="00D12409"/>
    <w:pPr>
      <w:widowControl w:val="0"/>
      <w:overflowPunct w:val="0"/>
      <w:autoSpaceDE w:val="0"/>
      <w:autoSpaceDN w:val="0"/>
      <w:adjustRightInd w:val="0"/>
      <w:spacing w:after="160" w:line="240" w:lineRule="exact"/>
    </w:pPr>
    <w:rPr>
      <w:rFonts w:ascii="Tahoma" w:hAnsi="Tahoma" w:cs="Tahoma"/>
      <w:lang w:val="en-US" w:eastAsia="en-US"/>
    </w:rPr>
  </w:style>
  <w:style w:type="paragraph" w:styleId="BodyText">
    <w:name w:val="Body Text"/>
    <w:aliases w:val="Corps de texte Car Car,Corps de texte Car Car Car Car,Corps de texte Car Car Car,Corps de texte Car Car C"/>
    <w:basedOn w:val="Normal"/>
    <w:link w:val="BodyTextChar1"/>
    <w:uiPriority w:val="99"/>
    <w:rsid w:val="00D12409"/>
    <w:pPr>
      <w:spacing w:before="200" w:after="200"/>
      <w:ind w:left="567" w:firstLine="1134"/>
      <w:jc w:val="both"/>
    </w:pPr>
    <w:rPr>
      <w:sz w:val="24"/>
      <w:szCs w:val="24"/>
    </w:rPr>
  </w:style>
  <w:style w:type="character" w:customStyle="1" w:styleId="BodyTextChar">
    <w:name w:val="Body Text Char"/>
    <w:aliases w:val="Corps de texte Car Car Char,Corps de texte Car Car Car Car Char,Corps de texte Car Car Car Char,Corps de texte Car Car C Char"/>
    <w:basedOn w:val="DefaultParagraphFont"/>
    <w:link w:val="BodyText"/>
    <w:uiPriority w:val="99"/>
    <w:semiHidden/>
    <w:rsid w:val="003437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12409"/>
    <w:rPr>
      <w:sz w:val="20"/>
      <w:szCs w:val="20"/>
      <w:vertAlign w:val="superscript"/>
    </w:rPr>
  </w:style>
  <w:style w:type="paragraph" w:styleId="FootnoteText">
    <w:name w:val="footnote text"/>
    <w:basedOn w:val="Normal"/>
    <w:next w:val="BodyText"/>
    <w:link w:val="FootnoteTextChar"/>
    <w:uiPriority w:val="99"/>
    <w:semiHidden/>
    <w:rsid w:val="00D12409"/>
    <w:pPr>
      <w:spacing w:before="120"/>
      <w:ind w:firstLine="709"/>
      <w:jc w:val="both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56"/>
    <w:rPr>
      <w:sz w:val="20"/>
      <w:szCs w:val="20"/>
    </w:rPr>
  </w:style>
  <w:style w:type="paragraph" w:customStyle="1" w:styleId="CarCar1">
    <w:name w:val="Car Car1"/>
    <w:basedOn w:val="Normal"/>
    <w:uiPriority w:val="99"/>
    <w:rsid w:val="006C7427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character" w:customStyle="1" w:styleId="BodyTextChar1">
    <w:name w:val="Body Text Char1"/>
    <w:aliases w:val="Corps de texte Car Car Char1,Corps de texte Car Car Car Car Char1,Corps de texte Car Car Car Char1,Corps de texte Car Car C Char1"/>
    <w:basedOn w:val="DefaultParagraphFont"/>
    <w:link w:val="BodyText"/>
    <w:uiPriority w:val="99"/>
    <w:rsid w:val="00012A2C"/>
    <w:rPr>
      <w:sz w:val="24"/>
      <w:szCs w:val="24"/>
      <w:lang w:val="fr-FR" w:eastAsia="fr-FR"/>
    </w:rPr>
  </w:style>
  <w:style w:type="character" w:customStyle="1" w:styleId="P0Car">
    <w:name w:val="P0 Car"/>
    <w:basedOn w:val="DefaultParagraphFont"/>
    <w:link w:val="P0"/>
    <w:uiPriority w:val="99"/>
    <w:rsid w:val="00015322"/>
    <w:rPr>
      <w:sz w:val="24"/>
      <w:szCs w:val="24"/>
      <w:lang w:val="fr-FR" w:eastAsia="fr-FR"/>
    </w:rPr>
  </w:style>
  <w:style w:type="paragraph" w:customStyle="1" w:styleId="corpsdetexte">
    <w:name w:val="corps de texte"/>
    <w:basedOn w:val="Normal"/>
    <w:uiPriority w:val="99"/>
    <w:rsid w:val="00B15512"/>
    <w:pPr>
      <w:spacing w:before="240"/>
      <w:jc w:val="both"/>
    </w:pPr>
    <w:rPr>
      <w:sz w:val="24"/>
      <w:szCs w:val="24"/>
    </w:rPr>
  </w:style>
  <w:style w:type="character" w:customStyle="1" w:styleId="heleneCar">
    <w:name w:val="helene Car"/>
    <w:basedOn w:val="DefaultParagraphFont"/>
    <w:link w:val="helene"/>
    <w:uiPriority w:val="99"/>
    <w:rsid w:val="00B15512"/>
    <w:rPr>
      <w:sz w:val="24"/>
      <w:szCs w:val="24"/>
      <w:lang w:val="fr-FR" w:eastAsia="fr-FR"/>
    </w:rPr>
  </w:style>
  <w:style w:type="paragraph" w:customStyle="1" w:styleId="helene">
    <w:name w:val="helene"/>
    <w:basedOn w:val="Normal"/>
    <w:link w:val="heleneCar"/>
    <w:uiPriority w:val="99"/>
    <w:rsid w:val="00B15512"/>
    <w:pPr>
      <w:spacing w:before="120" w:after="120" w:line="240" w:lineRule="exact"/>
      <w:ind w:firstLine="567"/>
      <w:jc w:val="both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6F26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56"/>
    <w:rPr>
      <w:sz w:val="2"/>
      <w:szCs w:val="2"/>
    </w:rPr>
  </w:style>
  <w:style w:type="paragraph" w:customStyle="1" w:styleId="Tableautexte">
    <w:name w:val="Tableau texte"/>
    <w:basedOn w:val="Normal"/>
    <w:uiPriority w:val="99"/>
    <w:rsid w:val="003D34CE"/>
    <w:pPr>
      <w:widowControl w:val="0"/>
      <w:ind w:left="57" w:right="57"/>
      <w:jc w:val="both"/>
    </w:pPr>
    <w:rPr>
      <w:color w:val="000000"/>
    </w:rPr>
  </w:style>
  <w:style w:type="paragraph" w:customStyle="1" w:styleId="StyleCorpsdetexte">
    <w:name w:val="Style Corps de texte"/>
    <w:aliases w:val="paragraphe + Arial"/>
    <w:basedOn w:val="BodyText"/>
    <w:uiPriority w:val="99"/>
    <w:rsid w:val="003D34CE"/>
    <w:pPr>
      <w:spacing w:before="120" w:after="120"/>
      <w:ind w:left="0" w:firstLine="0"/>
    </w:pPr>
    <w:rPr>
      <w:rFonts w:ascii="Arial" w:hAnsi="Arial" w:cs="Arial"/>
    </w:rPr>
  </w:style>
  <w:style w:type="paragraph" w:customStyle="1" w:styleId="Char">
    <w:name w:val="Char"/>
    <w:basedOn w:val="Normal"/>
    <w:uiPriority w:val="99"/>
    <w:rsid w:val="002B5FF5"/>
    <w:pPr>
      <w:spacing w:after="160" w:line="240" w:lineRule="exact"/>
    </w:pPr>
    <w:rPr>
      <w:rFonts w:ascii="Tahoma" w:hAnsi="Tahoma" w:cs="Tahoma"/>
      <w:lang w:val="en-US" w:eastAsia="en-US"/>
    </w:rPr>
  </w:style>
  <w:style w:type="paragraph" w:customStyle="1" w:styleId="StylepsNoirPremireligne222cmAvantAutomatiqueApr">
    <w:name w:val="Style ps + Noir Première ligne : 2.22 cm Avant : Automatique Apr..."/>
    <w:basedOn w:val="PS"/>
    <w:uiPriority w:val="99"/>
    <w:rsid w:val="00EC65C3"/>
    <w:pPr>
      <w:spacing w:before="100" w:beforeAutospacing="1" w:after="100" w:afterAutospacing="1"/>
      <w:ind w:left="0" w:firstLine="1259"/>
    </w:pPr>
    <w:rPr>
      <w:b/>
      <w:bCs/>
      <w:i/>
      <w:iCs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7</Pages>
  <Words>1772</Words>
  <Characters>9752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JP Bonin</cp:lastModifiedBy>
  <cp:revision>4</cp:revision>
  <cp:lastPrinted>2011-03-24T12:44:00Z</cp:lastPrinted>
  <dcterms:created xsi:type="dcterms:W3CDTF">2011-10-27T09:53:00Z</dcterms:created>
  <dcterms:modified xsi:type="dcterms:W3CDTF">2011-10-27T15:49:00Z</dcterms:modified>
</cp:coreProperties>
</file>